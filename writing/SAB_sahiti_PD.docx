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48309" w14:textId="57395E92" w:rsidR="00975B8E" w:rsidRDefault="003A0583">
      <w:pPr>
        <w:rPr>
          <w:sz w:val="28"/>
          <w:szCs w:val="28"/>
          <w:lang w:val="en-US"/>
        </w:rPr>
      </w:pPr>
      <w:r w:rsidRPr="00677750">
        <w:rPr>
          <w:b/>
          <w:bCs/>
          <w:sz w:val="28"/>
          <w:szCs w:val="28"/>
          <w:lang w:val="en-US"/>
        </w:rPr>
        <w:t>Procrastination as temporal decision making</w:t>
      </w:r>
      <w:r w:rsidR="00175F0D" w:rsidRPr="00677750">
        <w:rPr>
          <w:sz w:val="28"/>
          <w:szCs w:val="28"/>
          <w:lang w:val="en-US"/>
        </w:rPr>
        <w:br/>
      </w:r>
      <w:r w:rsidR="00175F0D" w:rsidRPr="00677750">
        <w:rPr>
          <w:i/>
          <w:iCs/>
          <w:sz w:val="28"/>
          <w:szCs w:val="28"/>
          <w:lang w:val="en-US"/>
        </w:rPr>
        <w:t>Sahiti Chebolu and Peter Dayan</w:t>
      </w:r>
      <w:r w:rsidR="00975B8E" w:rsidRPr="00677750">
        <w:rPr>
          <w:sz w:val="28"/>
          <w:szCs w:val="28"/>
          <w:lang w:val="en-US"/>
        </w:rPr>
        <w:br/>
      </w:r>
    </w:p>
    <w:p w14:paraId="4EEDF170" w14:textId="371CF7D3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Background</w:t>
      </w:r>
    </w:p>
    <w:p w14:paraId="75540FAC" w14:textId="7E76F8CD" w:rsidR="003A0583" w:rsidRDefault="0034502E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Pro</w:t>
      </w:r>
      <w:r w:rsidR="000217E9" w:rsidRPr="00677750">
        <w:rPr>
          <w:sz w:val="24"/>
          <w:szCs w:val="24"/>
          <w:lang w:val="en-US"/>
        </w:rPr>
        <w:t>crastination</w:t>
      </w:r>
      <w:r w:rsidR="00AE2E8F" w:rsidRPr="00677750">
        <w:rPr>
          <w:sz w:val="24"/>
          <w:szCs w:val="24"/>
          <w:lang w:val="en-US"/>
        </w:rPr>
        <w:t xml:space="preserve"> is a prevalent phenomenon, with </w:t>
      </w:r>
      <w:r w:rsidR="00D15202" w:rsidRPr="00677750">
        <w:rPr>
          <w:sz w:val="24"/>
          <w:szCs w:val="24"/>
          <w:lang w:val="en-US"/>
        </w:rPr>
        <w:t xml:space="preserve">a significant proportion of </w:t>
      </w:r>
      <w:r w:rsidR="00CC0AA2" w:rsidRPr="00677750">
        <w:rPr>
          <w:sz w:val="24"/>
          <w:szCs w:val="24"/>
          <w:lang w:val="en-US"/>
        </w:rPr>
        <w:t>the population</w:t>
      </w:r>
      <w:r w:rsidR="00D15202" w:rsidRPr="00677750">
        <w:rPr>
          <w:sz w:val="24"/>
          <w:szCs w:val="24"/>
          <w:lang w:val="en-US"/>
        </w:rPr>
        <w:t xml:space="preserve"> reporting interference and even harm from such </w:t>
      </w:r>
      <w:del w:id="0" w:author="Peter Dayan" w:date="2023-08-01T10:05:00Z">
        <w:r w:rsidR="00D15202" w:rsidRPr="00677750" w:rsidDel="00386A06">
          <w:rPr>
            <w:sz w:val="24"/>
            <w:szCs w:val="24"/>
            <w:lang w:val="en-US"/>
          </w:rPr>
          <w:delText>delay</w:delText>
        </w:r>
        <w:r w:rsidR="00386A06" w:rsidDel="00386A06">
          <w:rPr>
            <w:sz w:val="24"/>
            <w:szCs w:val="24"/>
            <w:lang w:val="en-US"/>
          </w:rPr>
          <w:delText>s</w:delText>
        </w:r>
        <w:r w:rsidR="00D15202" w:rsidRPr="00677750" w:rsidDel="00386A06">
          <w:rPr>
            <w:sz w:val="24"/>
            <w:szCs w:val="24"/>
            <w:lang w:val="en-US"/>
          </w:rPr>
          <w:delText xml:space="preserve"> </w:delText>
        </w:r>
      </w:del>
      <w:ins w:id="1" w:author="Peter Dayan" w:date="2023-08-01T10:05:00Z">
        <w:r w:rsidR="00386A06" w:rsidRPr="00677750">
          <w:rPr>
            <w:sz w:val="24"/>
            <w:szCs w:val="24"/>
            <w:lang w:val="en-US"/>
          </w:rPr>
          <w:t>delay</w:t>
        </w:r>
        <w:r w:rsidR="00386A06">
          <w:rPr>
            <w:sz w:val="24"/>
            <w:szCs w:val="24"/>
            <w:lang w:val="en-US"/>
          </w:rPr>
          <w:t>s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="00182289">
        <w:rPr>
          <w:sz w:val="24"/>
          <w:szCs w:val="24"/>
          <w:lang w:val="en-US"/>
        </w:rPr>
        <w:t>[1]</w:t>
      </w:r>
      <w:r w:rsidR="00D15202" w:rsidRPr="00677750">
        <w:rPr>
          <w:sz w:val="24"/>
          <w:szCs w:val="24"/>
          <w:lang w:val="en-US"/>
        </w:rPr>
        <w:t xml:space="preserve">. Why do people put off tasks </w:t>
      </w:r>
      <w:ins w:id="2" w:author="Peter Dayan" w:date="2023-08-01T10:05:00Z">
        <w:r w:rsidR="00386A06">
          <w:rPr>
            <w:sz w:val="24"/>
            <w:szCs w:val="24"/>
            <w:lang w:val="en-US"/>
          </w:rPr>
          <w:t xml:space="preserve">apparently </w:t>
        </w:r>
      </w:ins>
      <w:r w:rsidR="00D15202" w:rsidRPr="00677750">
        <w:rPr>
          <w:sz w:val="24"/>
          <w:szCs w:val="24"/>
          <w:lang w:val="en-US"/>
        </w:rPr>
        <w:t>despite their best intentions</w:t>
      </w:r>
      <w:r w:rsidR="00CC0AA2" w:rsidRPr="00677750">
        <w:rPr>
          <w:sz w:val="24"/>
          <w:szCs w:val="24"/>
          <w:lang w:val="en-US"/>
        </w:rPr>
        <w:t xml:space="preserve">, or why do they </w:t>
      </w:r>
      <w:r w:rsidR="00033E14" w:rsidRPr="00677750">
        <w:rPr>
          <w:sz w:val="24"/>
          <w:szCs w:val="24"/>
          <w:lang w:val="en-US"/>
        </w:rPr>
        <w:t>deliberately d</w:t>
      </w:r>
      <w:r w:rsidR="003B277D" w:rsidRPr="00677750">
        <w:rPr>
          <w:sz w:val="24"/>
          <w:szCs w:val="24"/>
          <w:lang w:val="en-US"/>
        </w:rPr>
        <w:t>efer</w:t>
      </w:r>
      <w:r w:rsidR="00033E14" w:rsidRPr="00677750">
        <w:rPr>
          <w:sz w:val="24"/>
          <w:szCs w:val="24"/>
          <w:lang w:val="en-US"/>
        </w:rPr>
        <w:t xml:space="preserve"> in the face of prospective failure?</w:t>
      </w:r>
    </w:p>
    <w:p w14:paraId="59814387" w14:textId="3DA8C08C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Methods</w:t>
      </w:r>
    </w:p>
    <w:p w14:paraId="19EAC52A" w14:textId="7D8AA0EB" w:rsidR="0042229B" w:rsidRDefault="001277EF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In this project, we aim to elucidate </w:t>
      </w:r>
      <w:del w:id="3" w:author="Peter Dayan" w:date="2023-08-01T10:07:00Z">
        <w:r w:rsidRPr="00677750" w:rsidDel="00386A06">
          <w:rPr>
            <w:sz w:val="24"/>
            <w:szCs w:val="24"/>
            <w:lang w:val="en-US"/>
          </w:rPr>
          <w:delText xml:space="preserve">the </w:delText>
        </w:r>
      </w:del>
      <w:r w:rsidRPr="00677750">
        <w:rPr>
          <w:sz w:val="24"/>
          <w:szCs w:val="24"/>
          <w:lang w:val="en-US"/>
        </w:rPr>
        <w:t>plausible mechanisms behind such choices in a sequential decision-making framework using Markov Decision Processes</w:t>
      </w:r>
      <w:ins w:id="4" w:author="Peter Dayan" w:date="2023-08-01T10:07:00Z">
        <w:r w:rsidR="00386A06">
          <w:rPr>
            <w:sz w:val="24"/>
            <w:szCs w:val="24"/>
            <w:lang w:val="en-US"/>
          </w:rPr>
          <w:t xml:space="preserve"> (MDPs) and Partially Observable MDPs</w:t>
        </w:r>
      </w:ins>
      <w:r w:rsidRPr="00677750">
        <w:rPr>
          <w:sz w:val="24"/>
          <w:szCs w:val="24"/>
          <w:lang w:val="en-US"/>
        </w:rPr>
        <w:t xml:space="preserve">. We model procrastination as a choice in time of </w:t>
      </w:r>
      <w:r w:rsidR="001309DA" w:rsidRPr="00677750">
        <w:rPr>
          <w:sz w:val="24"/>
          <w:szCs w:val="24"/>
          <w:lang w:val="en-US"/>
        </w:rPr>
        <w:t>delaying the start</w:t>
      </w:r>
      <w:del w:id="5" w:author="Peter Dayan" w:date="2023-08-01T10:07:00Z">
        <w:r w:rsidR="001309DA" w:rsidRPr="00677750" w:rsidDel="00386A06">
          <w:rPr>
            <w:sz w:val="24"/>
            <w:szCs w:val="24"/>
            <w:lang w:val="en-US"/>
          </w:rPr>
          <w:delText>ing</w:delText>
        </w:r>
      </w:del>
      <w:r w:rsidR="001309DA" w:rsidRPr="00677750">
        <w:rPr>
          <w:sz w:val="24"/>
          <w:szCs w:val="24"/>
          <w:lang w:val="en-US"/>
        </w:rPr>
        <w:t xml:space="preserve">, continuation or </w:t>
      </w:r>
      <w:del w:id="6" w:author="Peter Dayan" w:date="2023-08-01T10:07:00Z">
        <w:r w:rsidR="001309DA" w:rsidRPr="00677750" w:rsidDel="00386A06">
          <w:rPr>
            <w:sz w:val="24"/>
            <w:szCs w:val="24"/>
            <w:lang w:val="en-US"/>
          </w:rPr>
          <w:delText xml:space="preserve">completing </w:delText>
        </w:r>
      </w:del>
      <w:ins w:id="7" w:author="Peter Dayan" w:date="2023-08-01T10:07:00Z">
        <w:r w:rsidR="00386A06" w:rsidRPr="00677750">
          <w:rPr>
            <w:sz w:val="24"/>
            <w:szCs w:val="24"/>
            <w:lang w:val="en-US"/>
          </w:rPr>
          <w:t>completi</w:t>
        </w:r>
        <w:r w:rsidR="00386A06">
          <w:rPr>
            <w:sz w:val="24"/>
            <w:szCs w:val="24"/>
            <w:lang w:val="en-US"/>
          </w:rPr>
          <w:t>on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="001309DA" w:rsidRPr="00677750">
        <w:rPr>
          <w:sz w:val="24"/>
          <w:szCs w:val="24"/>
          <w:lang w:val="en-US"/>
        </w:rPr>
        <w:t xml:space="preserve">of a task at hand. </w:t>
      </w:r>
    </w:p>
    <w:p w14:paraId="7EDE4F82" w14:textId="65464BAD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Results</w:t>
      </w:r>
    </w:p>
    <w:p w14:paraId="6082D53C" w14:textId="5A531F87" w:rsidR="001277EF" w:rsidRDefault="00AF6CFB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We beg</w:t>
      </w:r>
      <w:r w:rsidR="00825BED" w:rsidRPr="00677750">
        <w:rPr>
          <w:sz w:val="24"/>
          <w:szCs w:val="24"/>
          <w:lang w:val="en-US"/>
        </w:rPr>
        <w:t>i</w:t>
      </w:r>
      <w:r w:rsidRPr="00677750">
        <w:rPr>
          <w:sz w:val="24"/>
          <w:szCs w:val="24"/>
          <w:lang w:val="en-US"/>
        </w:rPr>
        <w:t xml:space="preserve">n with </w:t>
      </w:r>
      <w:ins w:id="8" w:author="Peter Dayan" w:date="2023-08-01T10:08:00Z">
        <w:r w:rsidR="00386A06">
          <w:rPr>
            <w:sz w:val="24"/>
            <w:szCs w:val="24"/>
            <w:lang w:val="en-US"/>
          </w:rPr>
          <w:t xml:space="preserve">a taxonomy of different potential sources of procrastination. We then </w:t>
        </w:r>
      </w:ins>
      <w:r w:rsidRPr="00677750">
        <w:rPr>
          <w:sz w:val="24"/>
          <w:szCs w:val="24"/>
          <w:lang w:val="en-US"/>
        </w:rPr>
        <w:t>simulat</w:t>
      </w:r>
      <w:ins w:id="9" w:author="Peter Dayan" w:date="2023-08-01T10:08:00Z">
        <w:r w:rsidR="00386A06">
          <w:rPr>
            <w:sz w:val="24"/>
            <w:szCs w:val="24"/>
            <w:lang w:val="en-US"/>
          </w:rPr>
          <w:t>e</w:t>
        </w:r>
      </w:ins>
      <w:del w:id="10" w:author="Peter Dayan" w:date="2023-08-01T10:08:00Z">
        <w:r w:rsidRPr="00677750" w:rsidDel="00386A06">
          <w:rPr>
            <w:sz w:val="24"/>
            <w:szCs w:val="24"/>
            <w:lang w:val="en-US"/>
          </w:rPr>
          <w:delText>ing</w:delText>
        </w:r>
      </w:del>
      <w:r w:rsidRPr="00677750">
        <w:rPr>
          <w:sz w:val="24"/>
          <w:szCs w:val="24"/>
          <w:lang w:val="en-US"/>
        </w:rPr>
        <w:t xml:space="preserve"> </w:t>
      </w:r>
      <w:r w:rsidR="00825BED" w:rsidRPr="00677750">
        <w:rPr>
          <w:sz w:val="24"/>
          <w:szCs w:val="24"/>
          <w:lang w:val="en-US"/>
        </w:rPr>
        <w:t xml:space="preserve">the </w:t>
      </w:r>
      <w:del w:id="11" w:author="Peter Dayan" w:date="2023-08-01T10:08:00Z">
        <w:r w:rsidR="00825BED" w:rsidRPr="00677750" w:rsidDel="00386A06">
          <w:rPr>
            <w:sz w:val="24"/>
            <w:szCs w:val="24"/>
            <w:lang w:val="en-US"/>
          </w:rPr>
          <w:delText xml:space="preserve">effects </w:delText>
        </w:r>
      </w:del>
      <w:ins w:id="12" w:author="Peter Dayan" w:date="2023-08-01T10:08:00Z">
        <w:r w:rsidR="00386A06">
          <w:rPr>
            <w:sz w:val="24"/>
            <w:szCs w:val="24"/>
            <w:lang w:val="en-US"/>
          </w:rPr>
          <w:t>operation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="00825BED" w:rsidRPr="00677750">
        <w:rPr>
          <w:sz w:val="24"/>
          <w:szCs w:val="24"/>
          <w:lang w:val="en-US"/>
        </w:rPr>
        <w:t xml:space="preserve">of </w:t>
      </w:r>
      <w:del w:id="13" w:author="Peter Dayan" w:date="2023-08-01T10:08:00Z">
        <w:r w:rsidR="00825BED" w:rsidRPr="00677750" w:rsidDel="00386A06">
          <w:rPr>
            <w:sz w:val="24"/>
            <w:szCs w:val="24"/>
            <w:lang w:val="en-US"/>
          </w:rPr>
          <w:delText xml:space="preserve">previously suggested </w:delText>
        </w:r>
      </w:del>
      <w:r w:rsidR="00825BED" w:rsidRPr="00677750">
        <w:rPr>
          <w:sz w:val="24"/>
          <w:szCs w:val="24"/>
          <w:lang w:val="en-US"/>
        </w:rPr>
        <w:t xml:space="preserve">mechanisms </w:t>
      </w:r>
      <w:ins w:id="14" w:author="Peter Dayan" w:date="2023-08-01T10:08:00Z">
        <w:r w:rsidR="00386A06">
          <w:rPr>
            <w:sz w:val="24"/>
            <w:szCs w:val="24"/>
            <w:lang w:val="en-US"/>
          </w:rPr>
          <w:t xml:space="preserve">that have been </w:t>
        </w:r>
      </w:ins>
      <w:ins w:id="15" w:author="Peter Dayan" w:date="2023-08-01T10:09:00Z">
        <w:r w:rsidR="00386A06" w:rsidRPr="00677750">
          <w:rPr>
            <w:sz w:val="24"/>
            <w:szCs w:val="24"/>
            <w:lang w:val="en-US"/>
          </w:rPr>
          <w:t>previously suggested</w:t>
        </w:r>
        <w:r w:rsidR="00386A06">
          <w:rPr>
            <w:sz w:val="24"/>
            <w:szCs w:val="24"/>
            <w:lang w:val="en-US"/>
          </w:rPr>
          <w:t xml:space="preserve">, including </w:t>
        </w:r>
      </w:ins>
      <w:del w:id="16" w:author="Peter Dayan" w:date="2023-08-01T10:09:00Z">
        <w:r w:rsidR="00825BED" w:rsidRPr="00677750" w:rsidDel="00386A06">
          <w:rPr>
            <w:sz w:val="24"/>
            <w:szCs w:val="24"/>
            <w:lang w:val="en-US"/>
          </w:rPr>
          <w:delText xml:space="preserve">like </w:delText>
        </w:r>
      </w:del>
      <w:r w:rsidR="00825BED" w:rsidRPr="00677750">
        <w:rPr>
          <w:sz w:val="24"/>
          <w:szCs w:val="24"/>
          <w:lang w:val="en-US"/>
        </w:rPr>
        <w:t xml:space="preserve">those dependent on </w:t>
      </w:r>
      <w:ins w:id="17" w:author="Peter Dayan" w:date="2023-08-01T10:09:00Z">
        <w:r w:rsidR="00386A06">
          <w:rPr>
            <w:sz w:val="24"/>
            <w:szCs w:val="24"/>
            <w:lang w:val="en-US"/>
          </w:rPr>
          <w:t xml:space="preserve">differential </w:t>
        </w:r>
      </w:ins>
      <w:r w:rsidR="00825BED" w:rsidRPr="00677750">
        <w:rPr>
          <w:sz w:val="24"/>
          <w:szCs w:val="24"/>
          <w:lang w:val="en-US"/>
        </w:rPr>
        <w:t xml:space="preserve">temporal discounting </w:t>
      </w:r>
      <w:ins w:id="18" w:author="Peter Dayan" w:date="2023-08-01T10:09:00Z">
        <w:r w:rsidR="00386A06">
          <w:rPr>
            <w:sz w:val="24"/>
            <w:szCs w:val="24"/>
            <w:lang w:val="en-US"/>
          </w:rPr>
          <w:t xml:space="preserve">for rewards versus effort, </w:t>
        </w:r>
      </w:ins>
      <w:r w:rsidR="00825BED" w:rsidRPr="00677750">
        <w:rPr>
          <w:sz w:val="24"/>
          <w:szCs w:val="24"/>
          <w:lang w:val="en-US"/>
        </w:rPr>
        <w:t xml:space="preserve">and related inconsistencies that stem from non-exponential and multiple discount factors. Moving beyond, we </w:t>
      </w:r>
      <w:r w:rsidR="0082448A" w:rsidRPr="00677750">
        <w:rPr>
          <w:sz w:val="24"/>
          <w:szCs w:val="24"/>
          <w:lang w:val="en-US"/>
        </w:rPr>
        <w:t xml:space="preserve">explore other possible routes including the </w:t>
      </w:r>
      <w:r w:rsidR="005F27B5" w:rsidRPr="00677750">
        <w:rPr>
          <w:sz w:val="24"/>
          <w:szCs w:val="24"/>
          <w:lang w:val="en-US"/>
        </w:rPr>
        <w:t>resolution</w:t>
      </w:r>
      <w:r w:rsidR="00BC2FD0" w:rsidRPr="00677750">
        <w:rPr>
          <w:sz w:val="24"/>
          <w:szCs w:val="24"/>
          <w:lang w:val="en-US"/>
        </w:rPr>
        <w:t xml:space="preserve"> of uncertainty, anticipation of better conditions, expected or unexpected changes in circumstance</w:t>
      </w:r>
      <w:r w:rsidR="00E07677" w:rsidRPr="00677750">
        <w:rPr>
          <w:sz w:val="24"/>
          <w:szCs w:val="24"/>
          <w:lang w:val="en-US"/>
        </w:rPr>
        <w:t>s</w:t>
      </w:r>
      <w:ins w:id="19" w:author="Peter Dayan" w:date="2023-08-01T10:12:00Z">
        <w:r w:rsidR="00386A06">
          <w:rPr>
            <w:sz w:val="24"/>
            <w:szCs w:val="24"/>
            <w:lang w:val="en-US"/>
          </w:rPr>
          <w:t xml:space="preserve">. These </w:t>
        </w:r>
      </w:ins>
      <w:del w:id="20" w:author="Peter Dayan" w:date="2023-08-01T10:12:00Z">
        <w:r w:rsidR="005F27B5" w:rsidRPr="00677750" w:rsidDel="00386A06">
          <w:rPr>
            <w:sz w:val="24"/>
            <w:szCs w:val="24"/>
            <w:lang w:val="en-US"/>
          </w:rPr>
          <w:delText xml:space="preserve"> which</w:delText>
        </w:r>
        <w:r w:rsidR="00E07677" w:rsidRPr="00677750" w:rsidDel="00386A06">
          <w:rPr>
            <w:sz w:val="24"/>
            <w:szCs w:val="24"/>
            <w:lang w:val="en-US"/>
          </w:rPr>
          <w:delText xml:space="preserve"> </w:delText>
        </w:r>
      </w:del>
      <w:r w:rsidR="005F27B5" w:rsidRPr="00677750">
        <w:rPr>
          <w:sz w:val="24"/>
          <w:szCs w:val="24"/>
          <w:lang w:val="en-US"/>
        </w:rPr>
        <w:t>explain</w:t>
      </w:r>
      <w:ins w:id="21" w:author="Peter Dayan" w:date="2023-08-01T10:12:00Z">
        <w:r w:rsidR="00386A06">
          <w:rPr>
            <w:sz w:val="24"/>
            <w:szCs w:val="24"/>
            <w:lang w:val="en-US"/>
          </w:rPr>
          <w:t xml:space="preserve"> varieties of procrastination that do not depend on </w:t>
        </w:r>
      </w:ins>
      <w:del w:id="22" w:author="Peter Dayan" w:date="2023-08-01T10:12:00Z">
        <w:r w:rsidR="005F27B5" w:rsidRPr="00677750" w:rsidDel="00386A06">
          <w:rPr>
            <w:sz w:val="24"/>
            <w:szCs w:val="24"/>
            <w:lang w:val="en-US"/>
          </w:rPr>
          <w:delText xml:space="preserve"> delays in cases where </w:delText>
        </w:r>
      </w:del>
      <w:r w:rsidR="005F27B5" w:rsidRPr="00677750">
        <w:rPr>
          <w:sz w:val="24"/>
          <w:szCs w:val="24"/>
          <w:lang w:val="en-US"/>
        </w:rPr>
        <w:t>discounting</w:t>
      </w:r>
      <w:del w:id="23" w:author="Peter Dayan" w:date="2023-08-01T10:12:00Z">
        <w:r w:rsidR="005F27B5" w:rsidRPr="00677750" w:rsidDel="00386A06">
          <w:rPr>
            <w:sz w:val="24"/>
            <w:szCs w:val="24"/>
            <w:lang w:val="en-US"/>
          </w:rPr>
          <w:delText xml:space="preserve"> fails to or is absent altogether</w:delText>
        </w:r>
      </w:del>
      <w:r w:rsidR="00825BED" w:rsidRPr="00677750">
        <w:rPr>
          <w:sz w:val="24"/>
          <w:szCs w:val="24"/>
          <w:lang w:val="en-US"/>
        </w:rPr>
        <w:t xml:space="preserve">. The simulations </w:t>
      </w:r>
      <w:del w:id="24" w:author="Peter Dayan" w:date="2023-08-01T10:12:00Z">
        <w:r w:rsidR="00825BED" w:rsidRPr="00677750" w:rsidDel="00386A06">
          <w:rPr>
            <w:sz w:val="24"/>
            <w:szCs w:val="24"/>
            <w:lang w:val="en-US"/>
          </w:rPr>
          <w:delText>are carried out in a variety of</w:delText>
        </w:r>
      </w:del>
      <w:ins w:id="25" w:author="Peter Dayan" w:date="2023-08-01T10:12:00Z">
        <w:r w:rsidR="00386A06">
          <w:rPr>
            <w:sz w:val="24"/>
            <w:szCs w:val="24"/>
            <w:lang w:val="en-US"/>
          </w:rPr>
          <w:t>illustrate a number of</w:t>
        </w:r>
      </w:ins>
      <w:r w:rsidR="00825BED" w:rsidRPr="00677750">
        <w:rPr>
          <w:sz w:val="24"/>
          <w:szCs w:val="24"/>
          <w:lang w:val="en-US"/>
        </w:rPr>
        <w:t xml:space="preserve"> scenarios</w:t>
      </w:r>
      <w:r w:rsidR="0082448A" w:rsidRPr="00677750">
        <w:rPr>
          <w:sz w:val="24"/>
          <w:szCs w:val="24"/>
          <w:lang w:val="en-US"/>
        </w:rPr>
        <w:t xml:space="preserve">, </w:t>
      </w:r>
      <w:ins w:id="26" w:author="Peter Dayan" w:date="2023-08-01T10:13:00Z">
        <w:r w:rsidR="00386A06">
          <w:rPr>
            <w:sz w:val="24"/>
            <w:szCs w:val="24"/>
            <w:lang w:val="en-US"/>
          </w:rPr>
          <w:t xml:space="preserve">and systematically </w:t>
        </w:r>
      </w:ins>
      <w:del w:id="27" w:author="Peter Dayan" w:date="2023-08-01T10:13:00Z">
        <w:r w:rsidR="0082448A" w:rsidRPr="00677750" w:rsidDel="00386A06">
          <w:rPr>
            <w:sz w:val="24"/>
            <w:szCs w:val="24"/>
            <w:lang w:val="en-US"/>
          </w:rPr>
          <w:delText xml:space="preserve">carefully </w:delText>
        </w:r>
      </w:del>
      <w:r w:rsidR="0082448A" w:rsidRPr="00677750">
        <w:rPr>
          <w:sz w:val="24"/>
          <w:szCs w:val="24"/>
          <w:lang w:val="en-US"/>
        </w:rPr>
        <w:t>delineat</w:t>
      </w:r>
      <w:del w:id="28" w:author="Peter Dayan" w:date="2023-08-01T10:13:00Z">
        <w:r w:rsidR="0082448A" w:rsidRPr="00677750" w:rsidDel="00386A06">
          <w:rPr>
            <w:sz w:val="24"/>
            <w:szCs w:val="24"/>
            <w:lang w:val="en-US"/>
          </w:rPr>
          <w:delText>ing</w:delText>
        </w:r>
      </w:del>
      <w:ins w:id="29" w:author="Peter Dayan" w:date="2023-08-01T10:13:00Z">
        <w:r w:rsidR="00386A06">
          <w:rPr>
            <w:sz w:val="24"/>
            <w:szCs w:val="24"/>
            <w:lang w:val="en-US"/>
          </w:rPr>
          <w:t>e</w:t>
        </w:r>
      </w:ins>
      <w:r w:rsidR="0082448A" w:rsidRPr="00677750">
        <w:rPr>
          <w:sz w:val="24"/>
          <w:szCs w:val="24"/>
          <w:lang w:val="en-US"/>
        </w:rPr>
        <w:t xml:space="preserve"> the </w:t>
      </w:r>
      <w:r w:rsidR="00BC2FD0" w:rsidRPr="00677750">
        <w:rPr>
          <w:sz w:val="24"/>
          <w:szCs w:val="24"/>
          <w:lang w:val="en-US"/>
        </w:rPr>
        <w:t xml:space="preserve">influence of </w:t>
      </w:r>
      <w:del w:id="30" w:author="Peter Dayan" w:date="2023-08-01T10:13:00Z">
        <w:r w:rsidR="00BC2FD0" w:rsidRPr="00677750" w:rsidDel="00386A06">
          <w:rPr>
            <w:sz w:val="24"/>
            <w:szCs w:val="24"/>
            <w:lang w:val="en-US"/>
          </w:rPr>
          <w:delText xml:space="preserve">various </w:delText>
        </w:r>
      </w:del>
      <w:ins w:id="31" w:author="Peter Dayan" w:date="2023-08-01T10:13:00Z">
        <w:r w:rsidR="00386A06">
          <w:rPr>
            <w:sz w:val="24"/>
            <w:szCs w:val="24"/>
            <w:lang w:val="en-US"/>
          </w:rPr>
          <w:t xml:space="preserve">the multiple components of </w:t>
        </w:r>
      </w:ins>
      <w:del w:id="32" w:author="Peter Dayan" w:date="2023-08-01T10:13:00Z">
        <w:r w:rsidR="00BC2FD0" w:rsidRPr="00677750" w:rsidDel="00386A06">
          <w:rPr>
            <w:sz w:val="24"/>
            <w:szCs w:val="24"/>
            <w:lang w:val="en-US"/>
          </w:rPr>
          <w:delText xml:space="preserve">aspects of </w:delText>
        </w:r>
      </w:del>
      <w:r w:rsidR="00BC2FD0" w:rsidRPr="00677750">
        <w:rPr>
          <w:sz w:val="24"/>
          <w:szCs w:val="24"/>
          <w:lang w:val="en-US"/>
        </w:rPr>
        <w:t>task structure</w:t>
      </w:r>
      <w:del w:id="33" w:author="Peter Dayan" w:date="2023-08-01T10:13:00Z">
        <w:r w:rsidR="00BC2FD0" w:rsidRPr="00677750" w:rsidDel="00386A06">
          <w:rPr>
            <w:sz w:val="24"/>
            <w:szCs w:val="24"/>
            <w:lang w:val="en-US"/>
          </w:rPr>
          <w:delText xml:space="preserve"> on these explanations</w:delText>
        </w:r>
      </w:del>
      <w:r w:rsidR="00BC2FD0" w:rsidRPr="00677750">
        <w:rPr>
          <w:sz w:val="24"/>
          <w:szCs w:val="24"/>
          <w:lang w:val="en-US"/>
        </w:rPr>
        <w:t>.</w:t>
      </w:r>
    </w:p>
    <w:p w14:paraId="15349AB9" w14:textId="0755AEAA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Outlook</w:t>
      </w:r>
    </w:p>
    <w:p w14:paraId="1CB0EDAF" w14:textId="4A8440DA" w:rsidR="00B23352" w:rsidRPr="00677750" w:rsidRDefault="00BC2FD0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A next step </w:t>
      </w:r>
      <w:del w:id="34" w:author="Peter Dayan" w:date="2023-08-01T10:13:00Z">
        <w:r w:rsidRPr="00677750" w:rsidDel="00386A06">
          <w:rPr>
            <w:sz w:val="24"/>
            <w:szCs w:val="24"/>
            <w:lang w:val="en-US"/>
          </w:rPr>
          <w:delText xml:space="preserve">would </w:delText>
        </w:r>
      </w:del>
      <w:ins w:id="35" w:author="Peter Dayan" w:date="2023-08-01T10:13:00Z">
        <w:r w:rsidR="00386A06">
          <w:rPr>
            <w:sz w:val="24"/>
            <w:szCs w:val="24"/>
            <w:lang w:val="en-US"/>
          </w:rPr>
          <w:t>will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Pr="00677750">
        <w:rPr>
          <w:sz w:val="24"/>
          <w:szCs w:val="24"/>
          <w:lang w:val="en-US"/>
        </w:rPr>
        <w:t xml:space="preserve">be to study learning mechanisms that might </w:t>
      </w:r>
      <w:r w:rsidR="009A3E30" w:rsidRPr="00677750">
        <w:rPr>
          <w:sz w:val="24"/>
          <w:szCs w:val="24"/>
          <w:lang w:val="en-US"/>
        </w:rPr>
        <w:t xml:space="preserve">reinforce or </w:t>
      </w:r>
      <w:del w:id="36" w:author="Peter Dayan" w:date="2023-08-01T10:13:00Z">
        <w:r w:rsidR="009A3E30" w:rsidRPr="00677750" w:rsidDel="00386A06">
          <w:rPr>
            <w:sz w:val="24"/>
            <w:szCs w:val="24"/>
            <w:lang w:val="en-US"/>
          </w:rPr>
          <w:delText xml:space="preserve">diminish </w:delText>
        </w:r>
      </w:del>
      <w:ins w:id="37" w:author="Peter Dayan" w:date="2023-08-01T10:13:00Z">
        <w:r w:rsidR="00386A06">
          <w:rPr>
            <w:sz w:val="24"/>
            <w:szCs w:val="24"/>
            <w:lang w:val="en-US"/>
          </w:rPr>
          <w:t>suppress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="009A3E30" w:rsidRPr="00677750">
        <w:rPr>
          <w:sz w:val="24"/>
          <w:szCs w:val="24"/>
          <w:lang w:val="en-US"/>
        </w:rPr>
        <w:t>the</w:t>
      </w:r>
      <w:ins w:id="38" w:author="Peter Dayan" w:date="2023-08-01T10:13:00Z">
        <w:r w:rsidR="00386A06">
          <w:rPr>
            <w:sz w:val="24"/>
            <w:szCs w:val="24"/>
            <w:lang w:val="en-US"/>
          </w:rPr>
          <w:t>se routes to procrastination</w:t>
        </w:r>
      </w:ins>
      <w:del w:id="39" w:author="Peter Dayan" w:date="2023-08-01T10:13:00Z">
        <w:r w:rsidR="009A3E30" w:rsidRPr="00677750" w:rsidDel="00386A06">
          <w:rPr>
            <w:sz w:val="24"/>
            <w:szCs w:val="24"/>
            <w:lang w:val="en-US"/>
          </w:rPr>
          <w:delText xml:space="preserve"> a</w:delText>
        </w:r>
        <w:r w:rsidR="00AB1E80" w:rsidRPr="00677750" w:rsidDel="00386A06">
          <w:rPr>
            <w:sz w:val="24"/>
            <w:szCs w:val="24"/>
            <w:lang w:val="en-US"/>
          </w:rPr>
          <w:delText>forementioned</w:delText>
        </w:r>
        <w:r w:rsidR="009A3E30" w:rsidRPr="00677750" w:rsidDel="00386A06">
          <w:rPr>
            <w:sz w:val="24"/>
            <w:szCs w:val="24"/>
            <w:lang w:val="en-US"/>
          </w:rPr>
          <w:delText xml:space="preserve"> </w:delText>
        </w:r>
      </w:del>
      <w:del w:id="40" w:author="Peter Dayan" w:date="2023-08-01T10:14:00Z">
        <w:r w:rsidR="009A3E30" w:rsidRPr="00677750" w:rsidDel="00386A06">
          <w:rPr>
            <w:sz w:val="24"/>
            <w:szCs w:val="24"/>
            <w:lang w:val="en-US"/>
          </w:rPr>
          <w:delText>behaviors</w:delText>
        </w:r>
      </w:del>
      <w:r w:rsidRPr="00677750">
        <w:rPr>
          <w:sz w:val="24"/>
          <w:szCs w:val="24"/>
          <w:lang w:val="en-US"/>
        </w:rPr>
        <w:t xml:space="preserve">. A </w:t>
      </w:r>
      <w:ins w:id="41" w:author="Peter Dayan" w:date="2023-08-01T10:14:00Z">
        <w:r w:rsidR="00386A06">
          <w:rPr>
            <w:sz w:val="24"/>
            <w:szCs w:val="24"/>
            <w:lang w:val="en-US"/>
          </w:rPr>
          <w:t xml:space="preserve">farther </w:t>
        </w:r>
      </w:ins>
      <w:r w:rsidRPr="00677750">
        <w:rPr>
          <w:sz w:val="24"/>
          <w:szCs w:val="24"/>
          <w:lang w:val="en-US"/>
        </w:rPr>
        <w:t xml:space="preserve">future aim is to </w:t>
      </w:r>
      <w:r w:rsidR="009A3E30" w:rsidRPr="00677750">
        <w:rPr>
          <w:sz w:val="24"/>
          <w:szCs w:val="24"/>
          <w:lang w:val="en-US"/>
        </w:rPr>
        <w:t xml:space="preserve">test predictions from our theory using experimental data. </w:t>
      </w:r>
      <w:r w:rsidR="00B23352" w:rsidRPr="00677750">
        <w:rPr>
          <w:sz w:val="24"/>
          <w:szCs w:val="24"/>
          <w:lang w:val="en-US"/>
        </w:rPr>
        <w:t xml:space="preserve">Our simulations </w:t>
      </w:r>
      <w:r w:rsidR="003B277D" w:rsidRPr="00677750">
        <w:rPr>
          <w:sz w:val="24"/>
          <w:szCs w:val="24"/>
          <w:lang w:val="en-US"/>
        </w:rPr>
        <w:t xml:space="preserve">can </w:t>
      </w:r>
      <w:r w:rsidR="00B23352" w:rsidRPr="00677750">
        <w:rPr>
          <w:sz w:val="24"/>
          <w:szCs w:val="24"/>
          <w:lang w:val="en-US"/>
        </w:rPr>
        <w:t xml:space="preserve">offer a practically useful definition and classification of procrastination, providing insights </w:t>
      </w:r>
      <w:ins w:id="42" w:author="Peter Dayan" w:date="2023-08-01T10:14:00Z">
        <w:r w:rsidR="00386A06">
          <w:rPr>
            <w:sz w:val="24"/>
            <w:szCs w:val="24"/>
            <w:lang w:val="en-US"/>
          </w:rPr>
          <w:t>in</w:t>
        </w:r>
      </w:ins>
      <w:r w:rsidR="00B23352" w:rsidRPr="00677750">
        <w:rPr>
          <w:sz w:val="24"/>
          <w:szCs w:val="24"/>
          <w:lang w:val="en-US"/>
        </w:rPr>
        <w:t xml:space="preserve">to </w:t>
      </w:r>
      <w:ins w:id="43" w:author="Peter Dayan" w:date="2023-08-01T10:14:00Z">
        <w:r w:rsidR="00386A06">
          <w:rPr>
            <w:sz w:val="24"/>
            <w:szCs w:val="24"/>
            <w:lang w:val="en-US"/>
          </w:rPr>
          <w:t xml:space="preserve">the </w:t>
        </w:r>
      </w:ins>
      <w:r w:rsidR="00B23352" w:rsidRPr="00677750">
        <w:rPr>
          <w:sz w:val="24"/>
          <w:szCs w:val="24"/>
          <w:lang w:val="en-US"/>
        </w:rPr>
        <w:t xml:space="preserve">design </w:t>
      </w:r>
      <w:ins w:id="44" w:author="Peter Dayan" w:date="2023-08-01T10:14:00Z">
        <w:r w:rsidR="00386A06">
          <w:rPr>
            <w:sz w:val="24"/>
            <w:szCs w:val="24"/>
            <w:lang w:val="en-US"/>
          </w:rPr>
          <w:t xml:space="preserve">of </w:t>
        </w:r>
      </w:ins>
      <w:r w:rsidR="00B23352" w:rsidRPr="00677750">
        <w:rPr>
          <w:sz w:val="24"/>
          <w:szCs w:val="24"/>
          <w:lang w:val="en-US"/>
        </w:rPr>
        <w:t xml:space="preserve">future experiments and </w:t>
      </w:r>
      <w:del w:id="45" w:author="Peter Dayan" w:date="2023-08-01T10:14:00Z">
        <w:r w:rsidR="00B23352" w:rsidRPr="00677750" w:rsidDel="00386A06">
          <w:rPr>
            <w:sz w:val="24"/>
            <w:szCs w:val="24"/>
            <w:lang w:val="en-US"/>
          </w:rPr>
          <w:delText xml:space="preserve">recommend </w:delText>
        </w:r>
      </w:del>
      <w:ins w:id="46" w:author="Peter Dayan" w:date="2023-08-01T10:14:00Z">
        <w:r w:rsidR="00386A06">
          <w:rPr>
            <w:sz w:val="24"/>
            <w:szCs w:val="24"/>
            <w:lang w:val="en-US"/>
          </w:rPr>
          <w:t>even potential</w:t>
        </w:r>
        <w:r w:rsidR="00386A06" w:rsidRPr="00677750">
          <w:rPr>
            <w:sz w:val="24"/>
            <w:szCs w:val="24"/>
            <w:lang w:val="en-US"/>
          </w:rPr>
          <w:t xml:space="preserve"> </w:t>
        </w:r>
      </w:ins>
      <w:r w:rsidR="00B23352" w:rsidRPr="00677750">
        <w:rPr>
          <w:sz w:val="24"/>
          <w:szCs w:val="24"/>
          <w:lang w:val="en-US"/>
        </w:rPr>
        <w:t>interventions.</w:t>
      </w:r>
    </w:p>
    <w:p w14:paraId="019D12BA" w14:textId="4A4C4F2E" w:rsidR="004E2FEE" w:rsidDel="00386A06" w:rsidRDefault="00DE155A">
      <w:pPr>
        <w:rPr>
          <w:del w:id="47" w:author="Peter Dayan" w:date="2023-08-01T10:14:00Z"/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21654E33" w14:textId="45B641AB" w:rsidR="009E0692" w:rsidRPr="009A5303" w:rsidRDefault="004E2FEE">
      <w:pPr>
        <w:rPr>
          <w:color w:val="808080" w:themeColor="background1" w:themeShade="80"/>
          <w:sz w:val="24"/>
          <w:szCs w:val="24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EE2320A" wp14:editId="3EFAFA2E">
            <wp:extent cx="7111364" cy="18980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thre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4"/>
                    <a:stretch/>
                  </pic:blipFill>
                  <pic:spPr bwMode="auto">
                    <a:xfrm>
                      <a:off x="0" y="0"/>
                      <a:ext cx="7141480" cy="190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55A">
        <w:rPr>
          <w:noProof/>
          <w:sz w:val="28"/>
          <w:szCs w:val="28"/>
          <w:lang w:val="en-US"/>
        </w:rPr>
        <w:t xml:space="preserve">  </w:t>
      </w:r>
      <w:r w:rsidRPr="004E2FEE">
        <w:rPr>
          <w:color w:val="808080" w:themeColor="background1" w:themeShade="80"/>
          <w:sz w:val="24"/>
          <w:szCs w:val="24"/>
          <w:lang w:val="en-US"/>
        </w:rPr>
        <w:t xml:space="preserve">Figure 1: </w:t>
      </w:r>
      <w:r>
        <w:rPr>
          <w:color w:val="808080" w:themeColor="background1" w:themeShade="80"/>
          <w:sz w:val="24"/>
          <w:szCs w:val="24"/>
          <w:lang w:val="en-US"/>
        </w:rPr>
        <w:t>A. Graphical representation of an assignment submission problem with three states (</w:t>
      </w:r>
      <w:proofErr w:type="spellStart"/>
      <w:r>
        <w:rPr>
          <w:color w:val="808080" w:themeColor="background1" w:themeShade="80"/>
          <w:sz w:val="24"/>
          <w:szCs w:val="24"/>
          <w:lang w:val="en-US"/>
        </w:rPr>
        <w:t>i</w:t>
      </w:r>
      <w:proofErr w:type="spellEnd"/>
      <w:r>
        <w:rPr>
          <w:color w:val="808080" w:themeColor="background1" w:themeShade="80"/>
          <w:sz w:val="24"/>
          <w:szCs w:val="24"/>
          <w:lang w:val="en-US"/>
        </w:rPr>
        <w:t>: initial, 1: intermediate state, f: final state) and two actions (w: work and s: shirk). B. Proportion of assignments a rational procrastinating agent completes vs</w:t>
      </w:r>
      <w:ins w:id="48" w:author="Peter Dayan" w:date="2023-08-01T10:15:00Z">
        <w:r w:rsidR="002120B7">
          <w:rPr>
            <w:color w:val="808080" w:themeColor="background1" w:themeShade="80"/>
            <w:sz w:val="24"/>
            <w:szCs w:val="24"/>
            <w:lang w:val="en-US"/>
          </w:rPr>
          <w:t>.</w:t>
        </w:r>
      </w:ins>
      <w:bookmarkStart w:id="49" w:name="_GoBack"/>
      <w:bookmarkEnd w:id="49"/>
      <w:r>
        <w:rPr>
          <w:color w:val="808080" w:themeColor="background1" w:themeShade="80"/>
          <w:sz w:val="24"/>
          <w:szCs w:val="24"/>
          <w:lang w:val="en-US"/>
        </w:rPr>
        <w:t xml:space="preserve"> one that always works. C. Policy of a defecting agent that </w:t>
      </w:r>
      <w:r w:rsidR="00E1544E">
        <w:rPr>
          <w:color w:val="808080" w:themeColor="background1" w:themeShade="80"/>
          <w:sz w:val="24"/>
          <w:szCs w:val="24"/>
          <w:lang w:val="en-US"/>
        </w:rPr>
        <w:t xml:space="preserve">shows a reversal in preference of when to start working as a function of horizon. </w:t>
      </w:r>
    </w:p>
    <w:p w14:paraId="2DB7D5FB" w14:textId="27D6EF84" w:rsidR="009E0692" w:rsidRDefault="009E0692">
      <w:pPr>
        <w:rPr>
          <w:i/>
          <w:noProof/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/>
        </w:rPr>
        <w:t>References:</w:t>
      </w:r>
    </w:p>
    <w:p w14:paraId="7BAF662E" w14:textId="1C0643A8" w:rsidR="009E0692" w:rsidRPr="009E0692" w:rsidRDefault="009E0692" w:rsidP="009E0692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[1] </w:t>
      </w:r>
      <w:r>
        <w:t xml:space="preserve">Steel, P. (2007). The nature of procrastination: A meta-analytic and theoretical review of quintessential self-regulatory failure. </w:t>
      </w:r>
      <w:r>
        <w:rPr>
          <w:rStyle w:val="Emphasis"/>
        </w:rPr>
        <w:t>Psychological Bulletin, 133</w:t>
      </w:r>
      <w:r>
        <w:t>(1), 65–94. https://doi.org/10.1037/0033-2909.133.1.65</w:t>
      </w:r>
    </w:p>
    <w:sectPr w:rsidR="009E0692" w:rsidRPr="009E0692" w:rsidSect="004E2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D2"/>
    <w:multiLevelType w:val="hybridMultilevel"/>
    <w:tmpl w:val="3CA4F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Dayan">
    <w15:presenceInfo w15:providerId="AD" w15:userId="S-1-5-21-2064245577-3141737008-2231678414-12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83"/>
    <w:rsid w:val="000217E9"/>
    <w:rsid w:val="00032C3E"/>
    <w:rsid w:val="00033E14"/>
    <w:rsid w:val="00061284"/>
    <w:rsid w:val="000A448D"/>
    <w:rsid w:val="001277EF"/>
    <w:rsid w:val="001309DA"/>
    <w:rsid w:val="00175F0D"/>
    <w:rsid w:val="00181950"/>
    <w:rsid w:val="00182289"/>
    <w:rsid w:val="002120B7"/>
    <w:rsid w:val="002966A2"/>
    <w:rsid w:val="002F2379"/>
    <w:rsid w:val="003024F2"/>
    <w:rsid w:val="0034502E"/>
    <w:rsid w:val="00386A06"/>
    <w:rsid w:val="003A0583"/>
    <w:rsid w:val="003B277D"/>
    <w:rsid w:val="0042229B"/>
    <w:rsid w:val="004E2FEE"/>
    <w:rsid w:val="00507E8E"/>
    <w:rsid w:val="00531CA5"/>
    <w:rsid w:val="005F27B5"/>
    <w:rsid w:val="00670B61"/>
    <w:rsid w:val="00677750"/>
    <w:rsid w:val="006F670B"/>
    <w:rsid w:val="007867B3"/>
    <w:rsid w:val="007D785B"/>
    <w:rsid w:val="0082448A"/>
    <w:rsid w:val="00825BED"/>
    <w:rsid w:val="00975B8E"/>
    <w:rsid w:val="009A3E0C"/>
    <w:rsid w:val="009A3E30"/>
    <w:rsid w:val="009A5303"/>
    <w:rsid w:val="009E0692"/>
    <w:rsid w:val="009F1CF0"/>
    <w:rsid w:val="00AB1E80"/>
    <w:rsid w:val="00AE2E8F"/>
    <w:rsid w:val="00AF6CFB"/>
    <w:rsid w:val="00B23352"/>
    <w:rsid w:val="00BC2FD0"/>
    <w:rsid w:val="00CC0AA2"/>
    <w:rsid w:val="00D15202"/>
    <w:rsid w:val="00D224E0"/>
    <w:rsid w:val="00DE155A"/>
    <w:rsid w:val="00E07677"/>
    <w:rsid w:val="00E1544E"/>
    <w:rsid w:val="00E67717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246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0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Peter Dayan</cp:lastModifiedBy>
  <cp:revision>2</cp:revision>
  <dcterms:created xsi:type="dcterms:W3CDTF">2023-08-01T08:15:00Z</dcterms:created>
  <dcterms:modified xsi:type="dcterms:W3CDTF">2023-08-01T08:15:00Z</dcterms:modified>
</cp:coreProperties>
</file>